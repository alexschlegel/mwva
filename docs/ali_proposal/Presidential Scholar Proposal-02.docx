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5B0691" w14:textId="76EEBBB1" w:rsidR="001F0F95" w:rsidRDefault="001F0F95">
      <w:r>
        <w:t xml:space="preserve">Title (max 85 characters): </w:t>
      </w:r>
      <w:ins w:id="0" w:author="AliS" w:date="2015-04-27T13:42:00Z">
        <w:r w:rsidR="00CC4072">
          <w:t xml:space="preserve">Role of </w:t>
        </w:r>
      </w:ins>
      <w:ins w:id="1" w:author="AliS" w:date="2015-04-27T13:41:00Z">
        <w:r w:rsidR="00CC4072">
          <w:t xml:space="preserve">Core </w:t>
        </w:r>
      </w:ins>
      <w:commentRangeStart w:id="2"/>
      <w:r>
        <w:t xml:space="preserve">Mental Workspace Network </w:t>
      </w:r>
      <w:del w:id="3" w:author="AliS" w:date="2015-04-27T13:41:00Z">
        <w:r w:rsidDel="00CC4072">
          <w:delText xml:space="preserve">Recruitment </w:delText>
        </w:r>
      </w:del>
      <w:del w:id="4" w:author="AliS" w:date="2015-04-27T13:42:00Z">
        <w:r w:rsidDel="00CC4072">
          <w:delText>for</w:delText>
        </w:r>
      </w:del>
      <w:ins w:id="5" w:author="AliS" w:date="2015-04-27T13:42:00Z">
        <w:r w:rsidR="00CC4072">
          <w:t>in</w:t>
        </w:r>
      </w:ins>
      <w:r>
        <w:t xml:space="preserve"> </w:t>
      </w:r>
      <w:ins w:id="6" w:author="AliS" w:date="2015-04-27T13:41:00Z">
        <w:r w:rsidR="00CC4072">
          <w:t>Representing Various Sensory Stimuli</w:t>
        </w:r>
      </w:ins>
      <w:del w:id="7" w:author="AliS" w:date="2015-04-27T13:41:00Z">
        <w:r w:rsidDel="00CC4072">
          <w:delText>Auditory Stimuli</w:delText>
        </w:r>
        <w:commentRangeEnd w:id="2"/>
        <w:r w:rsidDel="00CC4072">
          <w:rPr>
            <w:rStyle w:val="CommentReference"/>
          </w:rPr>
          <w:commentReference w:id="2"/>
        </w:r>
      </w:del>
    </w:p>
    <w:p w14:paraId="6617C702" w14:textId="77777777" w:rsidR="001F0F95" w:rsidRDefault="001F0F95">
      <w:r>
        <w:t>Description (max 250 words):</w:t>
      </w:r>
    </w:p>
    <w:p w14:paraId="393A8BDE" w14:textId="2A06F98F" w:rsidR="001F0F95" w:rsidRDefault="001F0F95">
      <w:del w:id="8" w:author="Alex Schlegel" w:date="2015-04-27T08:24:00Z">
        <w:r w:rsidDel="0010659D">
          <w:delText>A p</w:delText>
        </w:r>
      </w:del>
      <w:ins w:id="9" w:author="Alex Schlegel" w:date="2015-04-27T08:24:00Z">
        <w:r>
          <w:t>P</w:t>
        </w:r>
      </w:ins>
      <w:r>
        <w:t xml:space="preserve">revious </w:t>
      </w:r>
      <w:del w:id="10" w:author="Alex Schlegel" w:date="2015-04-27T08:24:00Z">
        <w:r w:rsidDel="0010659D">
          <w:delText xml:space="preserve">study </w:delText>
        </w:r>
      </w:del>
      <w:ins w:id="11" w:author="Alex Schlegel" w:date="2015-04-27T08:24:00Z">
        <w:r>
          <w:t xml:space="preserve">studies </w:t>
        </w:r>
      </w:ins>
      <w:r>
        <w:t xml:space="preserve">in our lab </w:t>
      </w:r>
      <w:ins w:id="12" w:author="Alex Schlegel" w:date="2015-04-27T08:24:00Z">
        <w:r>
          <w:t xml:space="preserve">have </w:t>
        </w:r>
      </w:ins>
      <w:r>
        <w:t xml:space="preserve">found that the processing of visual imagery is distributed across regions of </w:t>
      </w:r>
      <w:ins w:id="13" w:author="Alex Schlegel" w:date="2015-04-27T08:29:00Z">
        <w:r>
          <w:t xml:space="preserve">a mental workspace </w:t>
        </w:r>
      </w:ins>
      <w:del w:id="14" w:author="Alex Schlegel" w:date="2015-04-27T08:25:00Z">
        <w:r w:rsidDel="0010659D">
          <w:delText xml:space="preserve">the mental workspace </w:delText>
        </w:r>
      </w:del>
      <w:r>
        <w:t>network</w:t>
      </w:r>
      <w:del w:id="15" w:author="Alex Schlegel" w:date="2015-04-27T08:25:00Z">
        <w:r w:rsidDel="0010659D">
          <w:delText xml:space="preserve">.  Such areas </w:delText>
        </w:r>
      </w:del>
      <w:ins w:id="16" w:author="Alex Schlegel" w:date="2015-04-27T08:25:00Z">
        <w:r>
          <w:t xml:space="preserve"> </w:t>
        </w:r>
      </w:ins>
      <w:del w:id="17" w:author="Alex Schlegel" w:date="2015-04-27T08:25:00Z">
        <w:r w:rsidDel="0010659D">
          <w:delText xml:space="preserve">include </w:delText>
        </w:r>
      </w:del>
      <w:ins w:id="18" w:author="Alex Schlegel" w:date="2015-04-27T08:25:00Z">
        <w:r>
          <w:t xml:space="preserve">including </w:t>
        </w:r>
      </w:ins>
      <w:r>
        <w:t xml:space="preserve">the occipital cortex, posterior parietal cortex, </w:t>
      </w:r>
      <w:proofErr w:type="spellStart"/>
      <w:r>
        <w:t>precuneus</w:t>
      </w:r>
      <w:proofErr w:type="spellEnd"/>
      <w:r>
        <w:t xml:space="preserve">, </w:t>
      </w:r>
      <w:del w:id="19" w:author="Alex Schlegel" w:date="2015-04-27T08:25:00Z">
        <w:r w:rsidDel="0010659D">
          <w:delText>posterior inferior temporal cortex</w:delText>
        </w:r>
      </w:del>
      <w:ins w:id="20" w:author="Alex Schlegel" w:date="2015-04-27T08:25:00Z">
        <w:r>
          <w:t>lateral occipital cortex</w:t>
        </w:r>
      </w:ins>
      <w:r>
        <w:t xml:space="preserve">, dorsolateral prefrontal cortex, and frontal eye </w:t>
      </w:r>
      <w:commentRangeStart w:id="21"/>
      <w:r>
        <w:t>fields</w:t>
      </w:r>
      <w:commentRangeEnd w:id="21"/>
      <w:r>
        <w:rPr>
          <w:rStyle w:val="CommentReference"/>
        </w:rPr>
        <w:commentReference w:id="21"/>
      </w:r>
      <w:r>
        <w:t xml:space="preserve">.  </w:t>
      </w:r>
      <w:ins w:id="22" w:author="Alex Schlegel" w:date="2015-04-27T08:26:00Z">
        <w:r>
          <w:t>In these areas it was possible to predict representations in an</w:t>
        </w:r>
      </w:ins>
      <w:ins w:id="23" w:author="Alex Schlegel" w:date="2015-04-27T08:28:00Z">
        <w:r>
          <w:t>d</w:t>
        </w:r>
      </w:ins>
      <w:ins w:id="24" w:author="Alex Schlegel" w:date="2015-04-27T08:26:00Z">
        <w:r>
          <w:t xml:space="preserve"> manipulations of </w:t>
        </w:r>
      </w:ins>
      <w:ins w:id="25" w:author="Alex Schlegel" w:date="2015-04-27T08:30:00Z">
        <w:r>
          <w:t xml:space="preserve">visual </w:t>
        </w:r>
      </w:ins>
      <w:ins w:id="26" w:author="Alex Schlegel" w:date="2015-04-27T08:26:00Z">
        <w:r>
          <w:t>mental imagery by training a machine</w:t>
        </w:r>
      </w:ins>
      <w:ins w:id="27" w:author="Alex Schlegel" w:date="2015-04-27T08:27:00Z">
        <w:r>
          <w:t xml:space="preserve"> classifier on patterns of neural activity on one region and testing it on patterns of activity in others.  </w:t>
        </w:r>
      </w:ins>
      <w:ins w:id="28" w:author="AliS" w:date="2015-04-27T13:40:00Z">
        <w:r w:rsidR="00CC4072">
          <w:t>***</w:t>
        </w:r>
      </w:ins>
      <w:ins w:id="29" w:author="Alex Schlegel" w:date="2015-04-27T08:28:00Z">
        <w:del w:id="30" w:author="AliS" w:date="2015-04-27T13:28:00Z">
          <w:r w:rsidDel="00FC3EFC">
            <w:delText>***</w:delText>
          </w:r>
        </w:del>
      </w:ins>
      <w:del w:id="31" w:author="Alex Schlegel" w:date="2015-04-27T08:27:00Z">
        <w:r w:rsidDel="0010659D">
          <w:delText xml:space="preserve">Depending on the task and particular input, classifiers were made for each region, and it was possible to cross-classify particular visual stimuli and operations across these regions. </w:delText>
        </w:r>
      </w:del>
      <w:ins w:id="32" w:author="Alex Schlegel" w:date="2015-04-27T08:27:00Z">
        <w:r>
          <w:t>This implies that</w:t>
        </w:r>
      </w:ins>
      <w:ins w:id="33" w:author="AliS" w:date="2015-04-27T13:28:00Z">
        <w:r w:rsidR="00FC3EFC">
          <w:t xml:space="preserve"> </w:t>
        </w:r>
      </w:ins>
      <w:ins w:id="34" w:author="AliS" w:date="2015-04-27T13:34:00Z">
        <w:r w:rsidR="00FC3EFC">
          <w:t>the various</w:t>
        </w:r>
      </w:ins>
      <w:ins w:id="35" w:author="AliS" w:date="2015-04-27T13:28:00Z">
        <w:r w:rsidR="00FC3EFC">
          <w:t xml:space="preserve"> operations and representations are processed in a distributed</w:t>
        </w:r>
      </w:ins>
      <w:ins w:id="36" w:author="AliS" w:date="2015-04-27T13:29:00Z">
        <w:r w:rsidR="00FC3EFC">
          <w:t xml:space="preserve"> </w:t>
        </w:r>
      </w:ins>
      <w:ins w:id="37" w:author="AliS" w:date="2015-04-27T13:34:00Z">
        <w:r w:rsidR="00FC3EFC">
          <w:t>fashion by this core network</w:t>
        </w:r>
      </w:ins>
      <w:ins w:id="38" w:author="AliS" w:date="2015-04-27T13:29:00Z">
        <w:r w:rsidR="00FC3EFC">
          <w:t>.</w:t>
        </w:r>
      </w:ins>
      <w:ins w:id="39" w:author="Alex Schlegel" w:date="2015-04-27T08:27:00Z">
        <w:del w:id="40" w:author="AliS" w:date="2015-04-27T13:28:00Z">
          <w:r w:rsidDel="00FC3EFC">
            <w:delText>…</w:delText>
          </w:r>
        </w:del>
      </w:ins>
      <w:ins w:id="41" w:author="Alex Schlegel" w:date="2015-04-27T08:28:00Z">
        <w:del w:id="42" w:author="AliS" w:date="2015-04-27T13:28:00Z">
          <w:r w:rsidDel="00FC3EFC">
            <w:delText>***</w:delText>
          </w:r>
        </w:del>
        <w:r>
          <w:t xml:space="preserve"> </w:t>
        </w:r>
      </w:ins>
      <w:ins w:id="43" w:author="Alex Schlegel" w:date="2015-04-27T08:27:00Z">
        <w:r>
          <w:t xml:space="preserve"> </w:t>
        </w:r>
      </w:ins>
      <w:del w:id="44" w:author="Alex Schlegel" w:date="2015-04-27T08:27:00Z">
        <w:r w:rsidDel="0010659D">
          <w:delText xml:space="preserve"> </w:delText>
        </w:r>
      </w:del>
      <w:r>
        <w:t xml:space="preserve">In our next project, we would like to see if this mental workspace </w:t>
      </w:r>
      <w:del w:id="45" w:author="Alex Schlegel" w:date="2015-04-27T08:29:00Z">
        <w:r w:rsidDel="0010659D">
          <w:delText>has core areas for auditory processing and if similar cross classification can occur with auditory stimuli</w:delText>
        </w:r>
      </w:del>
      <w:ins w:id="46" w:author="Alex Schlegel" w:date="2015-04-27T08:29:00Z">
        <w:r>
          <w:t>similarly recruits auditory cortex for auditory</w:t>
        </w:r>
      </w:ins>
      <w:ins w:id="47" w:author="Alex Schlegel" w:date="2015-04-27T08:30:00Z">
        <w:r>
          <w:t xml:space="preserve"> mental imagery</w:t>
        </w:r>
      </w:ins>
      <w:r>
        <w:t xml:space="preserve">.  Instead of the occipital cortex, the auditory cortex would be a region of interest, along with the other five.  We would pair various auditory stimuli with visual cues and test recall of the auditory cues.  The study would see if the mental workspace regions are engaged by auditory stimuli, and if the patterns in each region caused by the auditory stimuli can be cross-classified with each other.  The mental workspace has shown flexibility in doing this with visual stimuli, and </w:t>
      </w:r>
      <w:del w:id="48" w:author="Alex Schlegel" w:date="2015-04-27T08:30:00Z">
        <w:r w:rsidDel="0010659D">
          <w:delText xml:space="preserve">in theory is </w:delText>
        </w:r>
      </w:del>
      <w:ins w:id="49" w:author="Alex Schlegel" w:date="2015-04-27T08:30:00Z">
        <w:r>
          <w:t xml:space="preserve">we hypothesize that it is similarly </w:t>
        </w:r>
      </w:ins>
      <w:r>
        <w:t xml:space="preserve">involved in the maintenance and manipulation of sounds.  To implement the study, a program would be written to present the stimuli, and we will collect structural and functional scans </w:t>
      </w:r>
      <w:del w:id="50" w:author="Alex Schlegel" w:date="2015-04-27T08:31:00Z">
        <w:r w:rsidDel="0010659D">
          <w:delText xml:space="preserve">by </w:delText>
        </w:r>
      </w:del>
      <w:ins w:id="51" w:author="Alex Schlegel" w:date="2015-04-27T08:31:00Z">
        <w:r>
          <w:t xml:space="preserve">using </w:t>
        </w:r>
      </w:ins>
      <w:r>
        <w:t xml:space="preserve">fMRI as participants </w:t>
      </w:r>
      <w:del w:id="52" w:author="Alex Schlegel" w:date="2015-04-27T08:31:00Z">
        <w:r w:rsidDel="0010659D">
          <w:delText xml:space="preserve">respond to their memory and maintenance of </w:delText>
        </w:r>
      </w:del>
      <w:ins w:id="53" w:author="Alex Schlegel" w:date="2015-04-27T08:31:00Z">
        <w:r>
          <w:t xml:space="preserve">perform a delayed match to sample task </w:t>
        </w:r>
      </w:ins>
      <w:ins w:id="54" w:author="Alex Schlegel" w:date="2015-04-27T08:32:00Z">
        <w:r>
          <w:t xml:space="preserve">involving </w:t>
        </w:r>
      </w:ins>
      <w:r>
        <w:t>the stimuli.  Patterns of activation in the regions of interest would b</w:t>
      </w:r>
      <w:bookmarkStart w:id="55" w:name="_GoBack"/>
      <w:bookmarkEnd w:id="55"/>
      <w:r>
        <w:t xml:space="preserve">e used to </w:t>
      </w:r>
      <w:del w:id="56" w:author="Alex Schlegel" w:date="2015-04-27T08:32:00Z">
        <w:r w:rsidDel="009609E1">
          <w:delText xml:space="preserve">make </w:delText>
        </w:r>
      </w:del>
      <w:ins w:id="57" w:author="Alex Schlegel" w:date="2015-04-27T08:32:00Z">
        <w:r>
          <w:t xml:space="preserve">perform multivariate </w:t>
        </w:r>
      </w:ins>
      <w:del w:id="58" w:author="Alex Schlegel" w:date="2015-04-27T08:32:00Z">
        <w:r w:rsidDel="009609E1">
          <w:delText>classifiers</w:delText>
        </w:r>
      </w:del>
      <w:ins w:id="59" w:author="Alex Schlegel" w:date="2015-04-27T08:32:00Z">
        <w:r>
          <w:t>classification analysis</w:t>
        </w:r>
      </w:ins>
      <w:r>
        <w:t>, and cross-classification will also be tested.</w:t>
      </w:r>
    </w:p>
    <w:sectPr w:rsidR="001F0F95" w:rsidSect="0091110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Alex Schlegel" w:date="2015-04-27T08:22:00Z" w:initials="AAS">
    <w:p w14:paraId="16148BF5" w14:textId="77777777" w:rsidR="001F0F95" w:rsidRDefault="001F0F95">
      <w:pPr>
        <w:pStyle w:val="CommentText"/>
      </w:pPr>
      <w:r>
        <w:rPr>
          <w:rStyle w:val="CommentReference"/>
        </w:rPr>
        <w:annotationRef/>
      </w:r>
      <w:r>
        <w:t>The question is more general than just being about auditory cortex.  We are evaluating the idea of a core mental workspace network that recruits specialized subsystems for particular tasks.  I would try to frame it this way.</w:t>
      </w:r>
    </w:p>
  </w:comment>
  <w:comment w:id="21" w:author="AliS" w:date="2015-04-24T01:39:00Z" w:initials="A">
    <w:p w14:paraId="2D49F459" w14:textId="77777777" w:rsidR="001F0F95" w:rsidRDefault="001F0F95">
      <w:pPr>
        <w:pStyle w:val="CommentText"/>
      </w:pPr>
      <w:r>
        <w:rPr>
          <w:rStyle w:val="CommentReference"/>
        </w:rPr>
        <w:annotationRef/>
      </w:r>
      <w:r>
        <w:t>These I got from a sort-of random paper of yours I have.  They seem about right (but frontal eye fields for audition?)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6148BF5" w15:done="0"/>
  <w15:commentEx w15:paraId="2D49F45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iS">
    <w15:presenceInfo w15:providerId="None" w15:userId="Al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ADE"/>
    <w:rsid w:val="000D7EE2"/>
    <w:rsid w:val="0010659D"/>
    <w:rsid w:val="001E6144"/>
    <w:rsid w:val="001F0F95"/>
    <w:rsid w:val="00465D55"/>
    <w:rsid w:val="00504ADE"/>
    <w:rsid w:val="006D23E7"/>
    <w:rsid w:val="00755EFC"/>
    <w:rsid w:val="00806231"/>
    <w:rsid w:val="008D6D42"/>
    <w:rsid w:val="00911107"/>
    <w:rsid w:val="009609E1"/>
    <w:rsid w:val="00972BEE"/>
    <w:rsid w:val="00BE1A0A"/>
    <w:rsid w:val="00C7547D"/>
    <w:rsid w:val="00CC4072"/>
    <w:rsid w:val="00E43298"/>
    <w:rsid w:val="00FC3E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9A15068"/>
  <w15:docId w15:val="{15C8154F-0654-41F6-8547-FC23072C7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1107"/>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rsid w:val="00C7547D"/>
    <w:rPr>
      <w:rFonts w:cs="Times New Roman"/>
      <w:sz w:val="16"/>
      <w:szCs w:val="16"/>
    </w:rPr>
  </w:style>
  <w:style w:type="paragraph" w:styleId="CommentText">
    <w:name w:val="annotation text"/>
    <w:basedOn w:val="Normal"/>
    <w:link w:val="CommentTextChar"/>
    <w:uiPriority w:val="99"/>
    <w:semiHidden/>
    <w:rsid w:val="00C7547D"/>
    <w:pPr>
      <w:spacing w:line="240" w:lineRule="auto"/>
    </w:pPr>
    <w:rPr>
      <w:sz w:val="20"/>
      <w:szCs w:val="20"/>
    </w:rPr>
  </w:style>
  <w:style w:type="character" w:customStyle="1" w:styleId="CommentTextChar">
    <w:name w:val="Comment Text Char"/>
    <w:basedOn w:val="DefaultParagraphFont"/>
    <w:link w:val="CommentText"/>
    <w:uiPriority w:val="99"/>
    <w:semiHidden/>
    <w:locked/>
    <w:rsid w:val="00C7547D"/>
    <w:rPr>
      <w:rFonts w:cs="Times New Roman"/>
      <w:sz w:val="20"/>
      <w:szCs w:val="20"/>
    </w:rPr>
  </w:style>
  <w:style w:type="paragraph" w:styleId="CommentSubject">
    <w:name w:val="annotation subject"/>
    <w:basedOn w:val="CommentText"/>
    <w:next w:val="CommentText"/>
    <w:link w:val="CommentSubjectChar"/>
    <w:uiPriority w:val="99"/>
    <w:semiHidden/>
    <w:rsid w:val="00C7547D"/>
    <w:rPr>
      <w:b/>
      <w:bCs/>
    </w:rPr>
  </w:style>
  <w:style w:type="character" w:customStyle="1" w:styleId="CommentSubjectChar">
    <w:name w:val="Comment Subject Char"/>
    <w:basedOn w:val="CommentTextChar"/>
    <w:link w:val="CommentSubject"/>
    <w:uiPriority w:val="99"/>
    <w:semiHidden/>
    <w:locked/>
    <w:rsid w:val="00C7547D"/>
    <w:rPr>
      <w:rFonts w:cs="Times New Roman"/>
      <w:b/>
      <w:bCs/>
      <w:sz w:val="20"/>
      <w:szCs w:val="20"/>
    </w:rPr>
  </w:style>
  <w:style w:type="paragraph" w:styleId="BalloonText">
    <w:name w:val="Balloon Text"/>
    <w:basedOn w:val="Normal"/>
    <w:link w:val="BalloonTextChar"/>
    <w:uiPriority w:val="99"/>
    <w:semiHidden/>
    <w:rsid w:val="00C754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C7547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Pages>
  <Words>351</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Title (max 85 characters): Mental Workspace Network Recruitment for Auditory Stimuli</vt:lpstr>
    </vt:vector>
  </TitlesOfParts>
  <Company/>
  <LinksUpToDate>false</LinksUpToDate>
  <CharactersWithSpaces>2354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(max 85 characters): Mental Workspace Network Recruitment for Auditory Stimuli</dc:title>
  <dc:subject/>
  <dc:creator>AliS</dc:creator>
  <cp:keywords/>
  <dc:description/>
  <cp:lastModifiedBy>AliS</cp:lastModifiedBy>
  <cp:revision>4</cp:revision>
  <dcterms:created xsi:type="dcterms:W3CDTF">2015-04-27T16:52:00Z</dcterms:created>
  <dcterms:modified xsi:type="dcterms:W3CDTF">2015-04-27T17:42:00Z</dcterms:modified>
</cp:coreProperties>
</file>